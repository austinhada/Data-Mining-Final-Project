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F86E5" w14:textId="77777777" w:rsidR="00F95675" w:rsidRPr="003B55C9" w:rsidRDefault="00F95675" w:rsidP="00257BB4">
      <w:pP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caps/>
          <w:color w:val="2D3B45"/>
          <w:sz w:val="24"/>
          <w:szCs w:val="24"/>
        </w:rPr>
      </w:pPr>
    </w:p>
    <w:p w14:paraId="28C08476" w14:textId="77777777" w:rsidR="00F95675" w:rsidRDefault="00F95675" w:rsidP="00257BB4">
      <w:pP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18CECBA8" w14:textId="77777777" w:rsidR="00F95675" w:rsidRDefault="00F95675" w:rsidP="00257BB4">
      <w:pP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14A7E0A0" w14:textId="77777777" w:rsidR="00F95675" w:rsidRDefault="00F95675" w:rsidP="00257BB4">
      <w:pP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14:paraId="2E13BD0A" w14:textId="7593325E" w:rsidR="00F95675" w:rsidRDefault="00186F15" w:rsidP="00F95675">
      <w:pP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71380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How to </w:t>
      </w:r>
      <w:r w:rsidR="00257BB4">
        <w:rPr>
          <w:rFonts w:ascii="Times New Roman" w:eastAsia="Times New Roman" w:hAnsi="Times New Roman" w:cs="Times New Roman"/>
          <w:color w:val="2D3B45"/>
          <w:sz w:val="24"/>
          <w:szCs w:val="24"/>
        </w:rPr>
        <w:t>I</w:t>
      </w:r>
      <w:r w:rsidR="0071380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mprove </w:t>
      </w:r>
      <w:r w:rsidR="00257BB4">
        <w:rPr>
          <w:rFonts w:ascii="Times New Roman" w:eastAsia="Times New Roman" w:hAnsi="Times New Roman" w:cs="Times New Roman"/>
          <w:color w:val="2D3B45"/>
          <w:sz w:val="24"/>
          <w:szCs w:val="24"/>
        </w:rPr>
        <w:t>L</w:t>
      </w:r>
      <w:r w:rsidR="0071380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ifespan </w:t>
      </w:r>
      <w:r w:rsidR="00257BB4">
        <w:rPr>
          <w:rFonts w:ascii="Times New Roman" w:eastAsia="Times New Roman" w:hAnsi="Times New Roman" w:cs="Times New Roman"/>
          <w:color w:val="2D3B45"/>
          <w:sz w:val="24"/>
          <w:szCs w:val="24"/>
        </w:rPr>
        <w:t>T</w:t>
      </w:r>
      <w:r w:rsidR="0071380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hrough </w:t>
      </w:r>
      <w:r w:rsidR="00257BB4">
        <w:rPr>
          <w:rFonts w:ascii="Times New Roman" w:eastAsia="Times New Roman" w:hAnsi="Times New Roman" w:cs="Times New Roman"/>
          <w:color w:val="2D3B45"/>
          <w:sz w:val="24"/>
          <w:szCs w:val="24"/>
        </w:rPr>
        <w:t>N</w:t>
      </w:r>
      <w:r w:rsidR="00B42EB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ational </w:t>
      </w:r>
      <w:r w:rsidR="00257BB4">
        <w:rPr>
          <w:rFonts w:ascii="Times New Roman" w:eastAsia="Times New Roman" w:hAnsi="Times New Roman" w:cs="Times New Roman"/>
          <w:color w:val="2D3B45"/>
          <w:sz w:val="24"/>
          <w:szCs w:val="24"/>
        </w:rPr>
        <w:t>P</w:t>
      </w:r>
      <w:r w:rsidR="00713801">
        <w:rPr>
          <w:rFonts w:ascii="Times New Roman" w:eastAsia="Times New Roman" w:hAnsi="Times New Roman" w:cs="Times New Roman"/>
          <w:color w:val="2D3B45"/>
          <w:sz w:val="24"/>
          <w:szCs w:val="24"/>
        </w:rPr>
        <w:t>olicy</w:t>
      </w:r>
    </w:p>
    <w:p w14:paraId="3D78F192" w14:textId="2A4734F5" w:rsidR="00161BC7" w:rsidRPr="00161BC7" w:rsidRDefault="00161BC7" w:rsidP="00F95675">
      <w:pP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61BC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Group </w:t>
      </w:r>
      <w:r w:rsidR="00F51C6D">
        <w:rPr>
          <w:rFonts w:ascii="Times New Roman" w:eastAsia="Times New Roman" w:hAnsi="Times New Roman" w:cs="Times New Roman"/>
          <w:color w:val="2D3B45"/>
          <w:sz w:val="24"/>
          <w:szCs w:val="24"/>
        </w:rPr>
        <w:t>2</w:t>
      </w:r>
    </w:p>
    <w:p w14:paraId="2E307FCB" w14:textId="55B5093D" w:rsidR="00657008" w:rsidRDefault="00DF5F2B" w:rsidP="0065700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Deep Karki</w:t>
      </w:r>
      <w:r w:rsidR="00161BC7" w:rsidRPr="00161BC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, James Hawkins, Tomiwa Omotesho,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Austin Hadamuscin</w:t>
      </w:r>
    </w:p>
    <w:p w14:paraId="3D92F81A" w14:textId="77777777" w:rsidR="00657008" w:rsidRDefault="00657008">
      <w:pPr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br w:type="page"/>
      </w:r>
    </w:p>
    <w:p w14:paraId="650D5C4D" w14:textId="37E3E9F4" w:rsidR="00741C1E" w:rsidRDefault="00741C1E" w:rsidP="00741C1E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 xml:space="preserve">1.1 </w:t>
      </w:r>
      <w:r w:rsidRPr="00741C1E">
        <w:rPr>
          <w:rFonts w:ascii="Times New Roman" w:eastAsia="Times New Roman" w:hAnsi="Times New Roman" w:cs="Times New Roman"/>
          <w:color w:val="2D3B45"/>
          <w:sz w:val="24"/>
          <w:szCs w:val="24"/>
        </w:rPr>
        <w:t>Introduction</w:t>
      </w:r>
    </w:p>
    <w:p w14:paraId="6CDB077A" w14:textId="08D126F4" w:rsidR="005A48C2" w:rsidRDefault="005A48C2" w:rsidP="00372BEE">
      <w:pPr>
        <w:shd w:val="clear" w:color="auto" w:fill="FFFFFF"/>
        <w:spacing w:before="180" w:after="180" w:line="480" w:lineRule="auto"/>
        <w:ind w:firstLine="720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There are many aspects when it comes to having a </w:t>
      </w:r>
      <w:r w:rsidR="00F7161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healthy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life</w:t>
      </w:r>
      <w:r w:rsidR="00670785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75674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A04611">
        <w:rPr>
          <w:rFonts w:ascii="Times New Roman" w:eastAsia="Times New Roman" w:hAnsi="Times New Roman" w:cs="Times New Roman"/>
          <w:color w:val="2D3B45"/>
          <w:sz w:val="24"/>
          <w:szCs w:val="24"/>
        </w:rPr>
        <w:t>Measuring a healthy life</w:t>
      </w:r>
      <w:r w:rsidR="0010338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 determining the factors that lead to a healthy life</w:t>
      </w:r>
      <w:r w:rsidR="00A0461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is a </w:t>
      </w:r>
      <w:r w:rsidR="00536EFF">
        <w:rPr>
          <w:rFonts w:ascii="Times New Roman" w:eastAsia="Times New Roman" w:hAnsi="Times New Roman" w:cs="Times New Roman"/>
          <w:color w:val="2D3B45"/>
          <w:sz w:val="24"/>
          <w:szCs w:val="24"/>
        </w:rPr>
        <w:t>tricky</w:t>
      </w:r>
      <w:r w:rsidR="00A0461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task</w:t>
      </w:r>
      <w:r w:rsidR="00536EFF">
        <w:rPr>
          <w:rFonts w:ascii="Times New Roman" w:eastAsia="Times New Roman" w:hAnsi="Times New Roman" w:cs="Times New Roman"/>
          <w:color w:val="2D3B45"/>
          <w:sz w:val="24"/>
          <w:szCs w:val="24"/>
        </w:rPr>
        <w:t>,</w:t>
      </w:r>
      <w:r w:rsidR="003753B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but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3753B6">
        <w:rPr>
          <w:rFonts w:ascii="Times New Roman" w:eastAsia="Times New Roman" w:hAnsi="Times New Roman" w:cs="Times New Roman"/>
          <w:color w:val="2D3B4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f </w:t>
      </w:r>
      <w:r w:rsidR="00AC176C">
        <w:rPr>
          <w:rFonts w:ascii="Times New Roman" w:eastAsia="Times New Roman" w:hAnsi="Times New Roman" w:cs="Times New Roman"/>
          <w:color w:val="2D3B45"/>
          <w:sz w:val="24"/>
          <w:szCs w:val="24"/>
        </w:rPr>
        <w:t>we were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to take</w:t>
      </w:r>
      <w:r w:rsidR="00AC176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670785">
        <w:rPr>
          <w:rFonts w:ascii="Times New Roman" w:eastAsia="Times New Roman" w:hAnsi="Times New Roman" w:cs="Times New Roman"/>
          <w:color w:val="2D3B45"/>
          <w:sz w:val="24"/>
          <w:szCs w:val="24"/>
        </w:rPr>
        <w:t>a broad</w:t>
      </w:r>
      <w:r w:rsidR="00475FF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view</w:t>
      </w:r>
      <w:r w:rsidR="0067078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of health</w:t>
      </w:r>
      <w:r w:rsidR="002218D0">
        <w:rPr>
          <w:rFonts w:ascii="Times New Roman" w:eastAsia="Times New Roman" w:hAnsi="Times New Roman" w:cs="Times New Roman"/>
          <w:color w:val="2D3B45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5085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one </w:t>
      </w:r>
      <w:r w:rsidR="00070BE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could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simply </w:t>
      </w:r>
      <w:r w:rsidR="003753B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quantify </w:t>
      </w:r>
      <w:r w:rsidR="00496F0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this by </w:t>
      </w:r>
      <w:r w:rsidR="00C42F8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measuring </w:t>
      </w:r>
      <w:r w:rsidR="00536EF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similar </w:t>
      </w:r>
      <w:r w:rsidR="00C42F87">
        <w:rPr>
          <w:rFonts w:ascii="Times New Roman" w:eastAsia="Times New Roman" w:hAnsi="Times New Roman" w:cs="Times New Roman"/>
          <w:color w:val="2D3B45"/>
          <w:sz w:val="24"/>
          <w:szCs w:val="24"/>
        </w:rPr>
        <w:t>individuals</w:t>
      </w:r>
      <w:r w:rsidR="0019502D">
        <w:rPr>
          <w:rFonts w:ascii="Times New Roman" w:eastAsia="Times New Roman" w:hAnsi="Times New Roman" w:cs="Times New Roman"/>
          <w:color w:val="2D3B45"/>
          <w:sz w:val="24"/>
          <w:szCs w:val="24"/>
        </w:rPr>
        <w:t>’</w:t>
      </w:r>
      <w:r w:rsidR="00C42F8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lifespan</w:t>
      </w:r>
      <w:r w:rsidR="0019502D">
        <w:rPr>
          <w:rFonts w:ascii="Times New Roman" w:eastAsia="Times New Roman" w:hAnsi="Times New Roman" w:cs="Times New Roman"/>
          <w:color w:val="2D3B45"/>
          <w:sz w:val="24"/>
          <w:szCs w:val="24"/>
        </w:rPr>
        <w:t>s</w:t>
      </w:r>
      <w:r w:rsidR="00C42F87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273EE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 easy and convenient way to </w:t>
      </w:r>
      <w:r w:rsidR="000A71B2">
        <w:rPr>
          <w:rFonts w:ascii="Times New Roman" w:eastAsia="Times New Roman" w:hAnsi="Times New Roman" w:cs="Times New Roman"/>
          <w:color w:val="2D3B45"/>
          <w:sz w:val="24"/>
          <w:szCs w:val="24"/>
        </w:rPr>
        <w:t>group</w:t>
      </w:r>
      <w:r w:rsidR="0010338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similar</w:t>
      </w:r>
      <w:r w:rsidR="000A71B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205A2B">
        <w:rPr>
          <w:rFonts w:ascii="Times New Roman" w:eastAsia="Times New Roman" w:hAnsi="Times New Roman" w:cs="Times New Roman"/>
          <w:color w:val="2D3B45"/>
          <w:sz w:val="24"/>
          <w:szCs w:val="24"/>
        </w:rPr>
        <w:t>individuals</w:t>
      </w:r>
      <w:r w:rsidR="00791EB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is by country.</w:t>
      </w:r>
      <w:r w:rsidR="00372BE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8210F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Although most countries </w:t>
      </w:r>
      <w:r w:rsidR="00CD386B">
        <w:rPr>
          <w:rFonts w:ascii="Times New Roman" w:eastAsia="Times New Roman" w:hAnsi="Times New Roman" w:cs="Times New Roman"/>
          <w:color w:val="2D3B45"/>
          <w:sz w:val="24"/>
          <w:szCs w:val="24"/>
        </w:rPr>
        <w:t>contain</w:t>
      </w:r>
      <w:r w:rsidR="0075180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8210F0">
        <w:rPr>
          <w:rFonts w:ascii="Times New Roman" w:eastAsia="Times New Roman" w:hAnsi="Times New Roman" w:cs="Times New Roman"/>
          <w:color w:val="2D3B45"/>
          <w:sz w:val="24"/>
          <w:szCs w:val="24"/>
        </w:rPr>
        <w:t>residents from many different ethnicities, social statuses, religions, etc</w:t>
      </w:r>
      <w:r w:rsidR="003A21F5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8210F0">
        <w:rPr>
          <w:rFonts w:ascii="Times New Roman" w:eastAsia="Times New Roman" w:hAnsi="Times New Roman" w:cs="Times New Roman"/>
          <w:color w:val="2D3B45"/>
          <w:sz w:val="24"/>
          <w:szCs w:val="24"/>
        </w:rPr>
        <w:t>,</w:t>
      </w:r>
      <w:r w:rsidR="003A21F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757896">
        <w:rPr>
          <w:rFonts w:ascii="Times New Roman" w:eastAsia="Times New Roman" w:hAnsi="Times New Roman" w:cs="Times New Roman"/>
          <w:color w:val="2D3B45"/>
          <w:sz w:val="24"/>
          <w:szCs w:val="24"/>
        </w:rPr>
        <w:t>they share</w:t>
      </w:r>
      <w:r w:rsidR="00C7688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the same government policies and</w:t>
      </w:r>
      <w:r w:rsidR="0075789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76887">
        <w:rPr>
          <w:rFonts w:ascii="Times New Roman" w:eastAsia="Times New Roman" w:hAnsi="Times New Roman" w:cs="Times New Roman"/>
          <w:color w:val="2D3B45"/>
          <w:sz w:val="24"/>
          <w:szCs w:val="24"/>
        </w:rPr>
        <w:t>a</w:t>
      </w:r>
      <w:r w:rsidR="0075789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general geographical area</w:t>
      </w:r>
      <w:r w:rsidR="009A15A4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14:paraId="7ADF40A3" w14:textId="0F5D013F" w:rsidR="005A48C2" w:rsidRDefault="00372BEE" w:rsidP="00741C1E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ab/>
        <w:t xml:space="preserve"> </w:t>
      </w:r>
      <w:r w:rsidR="009A5CAD">
        <w:rPr>
          <w:rFonts w:ascii="Times New Roman" w:eastAsia="Times New Roman" w:hAnsi="Times New Roman" w:cs="Times New Roman"/>
          <w:color w:val="2D3B45"/>
          <w:sz w:val="24"/>
          <w:szCs w:val="24"/>
        </w:rPr>
        <w:t>Our research topic is</w:t>
      </w:r>
      <w:r w:rsidR="00F211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related to the</w:t>
      </w:r>
      <w:r w:rsidR="00E93A8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W</w:t>
      </w:r>
      <w:r w:rsidR="00012AFB">
        <w:rPr>
          <w:rFonts w:ascii="Times New Roman" w:eastAsia="Times New Roman" w:hAnsi="Times New Roman" w:cs="Times New Roman"/>
          <w:color w:val="2D3B45"/>
          <w:sz w:val="24"/>
          <w:szCs w:val="24"/>
        </w:rPr>
        <w:t>orld Health Organization’s (WHO)</w:t>
      </w:r>
      <w:r w:rsidR="00F211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sustainable development goal</w:t>
      </w:r>
      <w:r w:rsidR="0071056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of</w:t>
      </w:r>
      <w:r w:rsidR="00F211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“</w:t>
      </w:r>
      <w:r w:rsidR="003A43B3">
        <w:rPr>
          <w:rFonts w:ascii="Times New Roman" w:eastAsia="Times New Roman" w:hAnsi="Times New Roman" w:cs="Times New Roman"/>
          <w:color w:val="2D3B45"/>
          <w:sz w:val="24"/>
          <w:szCs w:val="24"/>
        </w:rPr>
        <w:t>g</w:t>
      </w:r>
      <w:r w:rsidR="00F2112F">
        <w:rPr>
          <w:rFonts w:ascii="Times New Roman" w:eastAsia="Times New Roman" w:hAnsi="Times New Roman" w:cs="Times New Roman"/>
          <w:color w:val="2D3B45"/>
          <w:sz w:val="24"/>
          <w:szCs w:val="24"/>
        </w:rPr>
        <w:t>ood health and well-being</w:t>
      </w:r>
      <w:r w:rsidR="008D0BED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F2112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” </w:t>
      </w:r>
      <w:r w:rsidR="008D0BE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We describe </w:t>
      </w:r>
      <w:r w:rsidR="001A596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individuals with good health and well-being </w:t>
      </w:r>
      <w:r w:rsidR="008D0BE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as </w:t>
      </w:r>
      <w:r w:rsidR="001A5969">
        <w:rPr>
          <w:rFonts w:ascii="Times New Roman" w:eastAsia="Times New Roman" w:hAnsi="Times New Roman" w:cs="Times New Roman"/>
          <w:color w:val="2D3B45"/>
          <w:sz w:val="24"/>
          <w:szCs w:val="24"/>
        </w:rPr>
        <w:t>those</w:t>
      </w:r>
      <w:r w:rsidR="008D0BE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who </w:t>
      </w:r>
      <w:r w:rsidR="001A5969">
        <w:rPr>
          <w:rFonts w:ascii="Times New Roman" w:eastAsia="Times New Roman" w:hAnsi="Times New Roman" w:cs="Times New Roman"/>
          <w:color w:val="2D3B45"/>
          <w:sz w:val="24"/>
          <w:szCs w:val="24"/>
        </w:rPr>
        <w:t>have</w:t>
      </w:r>
      <w:r w:rsidR="008D0BE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 </w:t>
      </w:r>
      <w:r w:rsidR="00E03F1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longer </w:t>
      </w:r>
      <w:r w:rsidR="002854F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than average </w:t>
      </w:r>
      <w:r w:rsidR="00745655">
        <w:rPr>
          <w:rFonts w:ascii="Times New Roman" w:eastAsia="Times New Roman" w:hAnsi="Times New Roman" w:cs="Times New Roman"/>
          <w:color w:val="2D3B45"/>
          <w:sz w:val="24"/>
          <w:szCs w:val="24"/>
        </w:rPr>
        <w:t>lifespan</w:t>
      </w:r>
      <w:r w:rsidR="008D0BED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9C246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475FF4">
        <w:rPr>
          <w:rFonts w:ascii="Times New Roman" w:eastAsia="Times New Roman" w:hAnsi="Times New Roman" w:cs="Times New Roman"/>
          <w:color w:val="2D3B45"/>
          <w:sz w:val="24"/>
          <w:szCs w:val="24"/>
        </w:rPr>
        <w:t>W</w:t>
      </w:r>
      <w:r w:rsidR="002218D0">
        <w:rPr>
          <w:rFonts w:ascii="Times New Roman" w:eastAsia="Times New Roman" w:hAnsi="Times New Roman" w:cs="Times New Roman"/>
          <w:color w:val="2D3B45"/>
          <w:sz w:val="24"/>
          <w:szCs w:val="24"/>
        </w:rPr>
        <w:t>e feel that the indicators</w:t>
      </w:r>
      <w:r w:rsidR="009C246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below</w:t>
      </w:r>
      <w:r w:rsidR="002218D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are a good resource to</w:t>
      </w:r>
      <w:r w:rsidR="00E81B9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3530A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model an </w:t>
      </w:r>
      <w:r w:rsidR="00084012">
        <w:rPr>
          <w:rFonts w:ascii="Times New Roman" w:eastAsia="Times New Roman" w:hAnsi="Times New Roman" w:cs="Times New Roman"/>
          <w:color w:val="2D3B45"/>
          <w:sz w:val="24"/>
          <w:szCs w:val="24"/>
        </w:rPr>
        <w:t>individual’s average longevity</w:t>
      </w:r>
      <w:r w:rsidR="00537DAE">
        <w:rPr>
          <w:rFonts w:ascii="Times New Roman" w:eastAsia="Times New Roman" w:hAnsi="Times New Roman" w:cs="Times New Roman"/>
          <w:color w:val="2D3B45"/>
          <w:sz w:val="24"/>
          <w:szCs w:val="24"/>
        </w:rPr>
        <w:t>. T</w:t>
      </w:r>
      <w:r w:rsidR="002218D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here </w:t>
      </w:r>
      <w:r w:rsidR="001A765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have </w:t>
      </w:r>
      <w:r w:rsidR="002218D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been </w:t>
      </w:r>
      <w:r w:rsidR="001A765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numerous studies </w:t>
      </w:r>
      <w:r w:rsidR="00E81B9A">
        <w:rPr>
          <w:rFonts w:ascii="Times New Roman" w:eastAsia="Times New Roman" w:hAnsi="Times New Roman" w:cs="Times New Roman"/>
          <w:color w:val="2D3B45"/>
          <w:sz w:val="24"/>
          <w:szCs w:val="24"/>
        </w:rPr>
        <w:t>linking</w:t>
      </w:r>
      <w:r w:rsidR="002218D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E81B9A">
        <w:rPr>
          <w:rFonts w:ascii="Times New Roman" w:eastAsia="Times New Roman" w:hAnsi="Times New Roman" w:cs="Times New Roman"/>
          <w:color w:val="2D3B45"/>
          <w:sz w:val="24"/>
          <w:szCs w:val="24"/>
        </w:rPr>
        <w:t>BMI, education</w:t>
      </w:r>
      <w:r w:rsidR="001A765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E81B9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level, alcohol consumption, and disease prevalence along with other factors to lifespan. </w:t>
      </w:r>
      <w:r w:rsidR="00E97E7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We plan to use this data to </w:t>
      </w:r>
      <w:r w:rsidR="003A43B3">
        <w:rPr>
          <w:rFonts w:ascii="Times New Roman" w:eastAsia="Times New Roman" w:hAnsi="Times New Roman" w:cs="Times New Roman"/>
          <w:color w:val="2D3B45"/>
          <w:sz w:val="24"/>
          <w:szCs w:val="24"/>
        </w:rPr>
        <w:t>find solutions</w:t>
      </w:r>
      <w:r w:rsidR="004E5C7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for countries with shorter life expectancies</w:t>
      </w:r>
      <w:r w:rsidR="0071056D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14:paraId="7BB6DADE" w14:textId="707448BB" w:rsidR="008015F2" w:rsidRDefault="008015F2" w:rsidP="00741C1E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1.2 Objective</w:t>
      </w:r>
      <w:r w:rsidR="00F876A9">
        <w:rPr>
          <w:rFonts w:ascii="Times New Roman" w:eastAsia="Times New Roman" w:hAnsi="Times New Roman" w:cs="Times New Roman"/>
          <w:color w:val="2D3B45"/>
          <w:sz w:val="24"/>
          <w:szCs w:val="24"/>
        </w:rPr>
        <w:t>s</w:t>
      </w:r>
    </w:p>
    <w:p w14:paraId="652EB130" w14:textId="615E9C9D" w:rsidR="008015F2" w:rsidRDefault="008015F2" w:rsidP="00741C1E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1. </w:t>
      </w:r>
      <w:r w:rsidR="00380FC6">
        <w:rPr>
          <w:rFonts w:ascii="Times New Roman" w:eastAsia="Times New Roman" w:hAnsi="Times New Roman" w:cs="Times New Roman"/>
          <w:color w:val="2D3B45"/>
          <w:sz w:val="24"/>
          <w:szCs w:val="24"/>
        </w:rPr>
        <w:t>T</w:t>
      </w:r>
      <w:r w:rsidR="00380FC6" w:rsidRPr="00380FC6">
        <w:rPr>
          <w:rFonts w:ascii="Times New Roman" w:eastAsia="Times New Roman" w:hAnsi="Times New Roman" w:cs="Times New Roman"/>
          <w:color w:val="2D3B45"/>
          <w:sz w:val="24"/>
          <w:szCs w:val="24"/>
        </w:rPr>
        <w:t>o create easily understandable data visualizations that effectively show our results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14:paraId="54C5F0F0" w14:textId="35CA6CBE" w:rsidR="008015F2" w:rsidRDefault="008015F2" w:rsidP="00741C1E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2. </w:t>
      </w:r>
      <w:r w:rsidR="007334B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To </w:t>
      </w:r>
      <w:r w:rsidR="0000760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determine the most </w:t>
      </w:r>
      <w:r w:rsidR="007530D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important variables for </w:t>
      </w:r>
      <w:r w:rsidR="007334B1">
        <w:rPr>
          <w:rFonts w:ascii="Times New Roman" w:eastAsia="Times New Roman" w:hAnsi="Times New Roman" w:cs="Times New Roman"/>
          <w:color w:val="2D3B45"/>
          <w:sz w:val="24"/>
          <w:szCs w:val="24"/>
        </w:rPr>
        <w:t>improving</w:t>
      </w:r>
      <w:r w:rsidR="0071056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countries’</w:t>
      </w:r>
      <w:r w:rsidR="007334B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71056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average </w:t>
      </w:r>
      <w:r w:rsidR="007334B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lifespan. </w:t>
      </w:r>
    </w:p>
    <w:p w14:paraId="22482631" w14:textId="6A994A67" w:rsidR="00C45DFF" w:rsidRDefault="005C4F3A" w:rsidP="00741C1E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3. To </w:t>
      </w:r>
      <w:r w:rsidR="00B9728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determine whether there </w:t>
      </w:r>
      <w:r w:rsidR="00D1145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are </w:t>
      </w:r>
      <w:r w:rsidR="00B9728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better </w:t>
      </w:r>
      <w:r w:rsidR="00D1145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ways to group </w:t>
      </w:r>
      <w:r w:rsidR="00286E8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countries other than the developed and </w:t>
      </w:r>
      <w:r w:rsidR="00D1145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undeveloped </w:t>
      </w:r>
      <w:r w:rsidR="00EC74D2">
        <w:rPr>
          <w:rFonts w:ascii="Times New Roman" w:eastAsia="Times New Roman" w:hAnsi="Times New Roman" w:cs="Times New Roman"/>
          <w:color w:val="2D3B45"/>
          <w:sz w:val="24"/>
          <w:szCs w:val="24"/>
        </w:rPr>
        <w:t>for the purpose of modeling life expectancy.</w:t>
      </w:r>
    </w:p>
    <w:p w14:paraId="775B243E" w14:textId="77777777" w:rsidR="00DB3533" w:rsidRDefault="005C4F3A" w:rsidP="000D5D0C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1.3 </w:t>
      </w:r>
      <w:r w:rsidR="00EF698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Data </w:t>
      </w:r>
      <w:r w:rsidR="00F876A9">
        <w:rPr>
          <w:rFonts w:ascii="Times New Roman" w:eastAsia="Times New Roman" w:hAnsi="Times New Roman" w:cs="Times New Roman"/>
          <w:color w:val="2D3B45"/>
          <w:sz w:val="24"/>
          <w:szCs w:val="24"/>
        </w:rPr>
        <w:t>M</w:t>
      </w:r>
      <w:r w:rsidR="00EF698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ining </w:t>
      </w:r>
      <w:r w:rsidR="00F876A9">
        <w:rPr>
          <w:rFonts w:ascii="Times New Roman" w:eastAsia="Times New Roman" w:hAnsi="Times New Roman" w:cs="Times New Roman"/>
          <w:color w:val="2D3B45"/>
          <w:sz w:val="24"/>
          <w:szCs w:val="24"/>
        </w:rPr>
        <w:t>T</w:t>
      </w:r>
      <w:r w:rsidR="00EF6988">
        <w:rPr>
          <w:rFonts w:ascii="Times New Roman" w:eastAsia="Times New Roman" w:hAnsi="Times New Roman" w:cs="Times New Roman"/>
          <w:color w:val="2D3B45"/>
          <w:sz w:val="24"/>
          <w:szCs w:val="24"/>
        </w:rPr>
        <w:t>echnique</w:t>
      </w:r>
      <w:r w:rsidR="00F876A9">
        <w:rPr>
          <w:rFonts w:ascii="Times New Roman" w:eastAsia="Times New Roman" w:hAnsi="Times New Roman" w:cs="Times New Roman"/>
          <w:color w:val="2D3B45"/>
          <w:sz w:val="24"/>
          <w:szCs w:val="24"/>
        </w:rPr>
        <w:t>s</w:t>
      </w:r>
    </w:p>
    <w:p w14:paraId="0ED38159" w14:textId="4031C9E9" w:rsidR="0000147B" w:rsidRPr="00DB3533" w:rsidRDefault="00B852D8" w:rsidP="000D5D0C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 xml:space="preserve">We will conduct </w:t>
      </w:r>
      <w:r w:rsidR="00A2554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clustering to account for cultural and geographical </w:t>
      </w:r>
      <w:r w:rsidR="009653E8">
        <w:rPr>
          <w:rFonts w:ascii="Times New Roman" w:eastAsia="Times New Roman" w:hAnsi="Times New Roman" w:cs="Times New Roman"/>
          <w:color w:val="2D3B45"/>
          <w:sz w:val="24"/>
          <w:szCs w:val="24"/>
        </w:rPr>
        <w:t>differences</w:t>
      </w:r>
      <w:r w:rsidR="00C4614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</w:t>
      </w:r>
      <w:r w:rsidR="00EF698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us</w:t>
      </w:r>
      <w:r w:rsidR="00C4614A">
        <w:rPr>
          <w:rFonts w:ascii="Times New Roman" w:eastAsia="Times New Roman" w:hAnsi="Times New Roman" w:cs="Times New Roman"/>
          <w:color w:val="2D3B45"/>
          <w:sz w:val="24"/>
          <w:szCs w:val="24"/>
        </w:rPr>
        <w:t>e</w:t>
      </w:r>
      <w:r w:rsidR="00EF698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E2305E">
        <w:rPr>
          <w:rFonts w:ascii="Times New Roman" w:eastAsia="Times New Roman" w:hAnsi="Times New Roman" w:cs="Times New Roman"/>
          <w:color w:val="2D3B45"/>
          <w:sz w:val="24"/>
          <w:szCs w:val="24"/>
        </w:rPr>
        <w:t>a cross-validation approach to lasso</w:t>
      </w:r>
      <w:r w:rsidR="00DB551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or ridge</w:t>
      </w:r>
      <w:r w:rsidR="00E2305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regression</w:t>
      </w:r>
      <w:r w:rsidR="00F5289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to model </w:t>
      </w:r>
      <w:r w:rsidR="00ED76F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life expectancy for </w:t>
      </w:r>
      <w:r w:rsidR="00F52896">
        <w:rPr>
          <w:rFonts w:ascii="Times New Roman" w:eastAsia="Times New Roman" w:hAnsi="Times New Roman" w:cs="Times New Roman"/>
          <w:color w:val="2D3B45"/>
          <w:sz w:val="24"/>
          <w:szCs w:val="24"/>
        </w:rPr>
        <w:t>each cluster</w:t>
      </w:r>
      <w:r w:rsidR="00EF6988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F876A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If clustering </w:t>
      </w:r>
      <w:r w:rsidR="00B742A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does not improve our </w:t>
      </w:r>
      <w:r w:rsidR="00ED76F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ability to model </w:t>
      </w:r>
      <w:r w:rsidR="00F448B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life expectancy, we will </w:t>
      </w:r>
      <w:r w:rsidR="0047710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use our original data set </w:t>
      </w:r>
      <w:r w:rsidR="00CB3E6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to </w:t>
      </w:r>
      <w:r w:rsidR="0047710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fit our </w:t>
      </w:r>
      <w:r w:rsidR="00D47A1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model. </w:t>
      </w:r>
    </w:p>
    <w:p w14:paraId="5A04F42E" w14:textId="7E9304F3" w:rsidR="005C4F3A" w:rsidRDefault="005C4F3A" w:rsidP="00741C1E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2.1</w:t>
      </w:r>
      <w:r w:rsidR="00F34E4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Data</w:t>
      </w:r>
    </w:p>
    <w:p w14:paraId="39572F9D" w14:textId="395DFB50" w:rsidR="001F32AF" w:rsidRDefault="00641DC6" w:rsidP="00741C1E">
      <w:p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Our data </w:t>
      </w:r>
      <w:r w:rsidR="0046293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comes from the </w:t>
      </w:r>
      <w:r w:rsidR="00731049">
        <w:rPr>
          <w:rFonts w:ascii="Times New Roman" w:eastAsia="Times New Roman" w:hAnsi="Times New Roman" w:cs="Times New Roman"/>
          <w:color w:val="2D3B45"/>
          <w:sz w:val="24"/>
          <w:szCs w:val="24"/>
        </w:rPr>
        <w:t>K</w:t>
      </w:r>
      <w:r w:rsidR="00462935">
        <w:rPr>
          <w:rFonts w:ascii="Times New Roman" w:eastAsia="Times New Roman" w:hAnsi="Times New Roman" w:cs="Times New Roman"/>
          <w:color w:val="2D3B45"/>
          <w:sz w:val="24"/>
          <w:szCs w:val="24"/>
        </w:rPr>
        <w:t>aggle data set title</w:t>
      </w:r>
      <w:r w:rsidR="00845009">
        <w:rPr>
          <w:rFonts w:ascii="Times New Roman" w:eastAsia="Times New Roman" w:hAnsi="Times New Roman" w:cs="Times New Roman"/>
          <w:color w:val="2D3B45"/>
          <w:sz w:val="24"/>
          <w:szCs w:val="24"/>
        </w:rPr>
        <w:t>d Life Expectancy (WHO</w:t>
      </w:r>
      <w:r w:rsidR="00EA64B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) and </w:t>
      </w:r>
      <w:r w:rsidR="00F836B7">
        <w:rPr>
          <w:rFonts w:ascii="Times New Roman" w:eastAsia="Times New Roman" w:hAnsi="Times New Roman" w:cs="Times New Roman"/>
          <w:color w:val="2D3B45"/>
          <w:sz w:val="24"/>
          <w:szCs w:val="24"/>
        </w:rPr>
        <w:t>contains</w:t>
      </w:r>
      <w:r w:rsidR="00EA64B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2</w:t>
      </w:r>
      <w:r w:rsidR="006802C7">
        <w:rPr>
          <w:rFonts w:ascii="Times New Roman" w:eastAsia="Times New Roman" w:hAnsi="Times New Roman" w:cs="Times New Roman"/>
          <w:color w:val="2D3B45"/>
          <w:sz w:val="24"/>
          <w:szCs w:val="24"/>
        </w:rPr>
        <w:t>1</w:t>
      </w:r>
      <w:r w:rsidR="00EA64B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variables</w:t>
      </w:r>
      <w:r w:rsidR="00901E1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. </w:t>
      </w:r>
      <w:r w:rsidR="00BB04B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We will be using </w:t>
      </w:r>
      <w:r w:rsidR="00C45DFF">
        <w:rPr>
          <w:rFonts w:ascii="Times New Roman" w:eastAsia="Times New Roman" w:hAnsi="Times New Roman" w:cs="Times New Roman"/>
          <w:color w:val="2D3B45"/>
          <w:sz w:val="24"/>
          <w:szCs w:val="24"/>
        </w:rPr>
        <w:t>the average life expectancy by country</w:t>
      </w:r>
      <w:r w:rsidR="00BB04B7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as our </w:t>
      </w:r>
      <w:r w:rsidR="00771A42">
        <w:rPr>
          <w:rFonts w:ascii="Times New Roman" w:eastAsia="Times New Roman" w:hAnsi="Times New Roman" w:cs="Times New Roman"/>
          <w:color w:val="2D3B45"/>
          <w:sz w:val="24"/>
          <w:szCs w:val="24"/>
        </w:rPr>
        <w:t>response variable and the remaining va</w:t>
      </w:r>
      <w:r w:rsidR="002D05B1">
        <w:rPr>
          <w:rFonts w:ascii="Times New Roman" w:eastAsia="Times New Roman" w:hAnsi="Times New Roman" w:cs="Times New Roman"/>
          <w:color w:val="2D3B45"/>
          <w:sz w:val="24"/>
          <w:szCs w:val="24"/>
        </w:rPr>
        <w:t>riables will be our potential regressors</w:t>
      </w:r>
      <w:r w:rsidR="00771A42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  <w:r w:rsidR="00C45DF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421E1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Our regressors include both qualitative and quantitative data. </w:t>
      </w:r>
      <w:r w:rsidR="004E37F8">
        <w:rPr>
          <w:rFonts w:ascii="Times New Roman" w:eastAsia="Times New Roman" w:hAnsi="Times New Roman" w:cs="Times New Roman"/>
          <w:color w:val="2D3B45"/>
          <w:sz w:val="24"/>
          <w:szCs w:val="24"/>
        </w:rPr>
        <w:t>The quantitative regressors are:</w:t>
      </w:r>
    </w:p>
    <w:p w14:paraId="32E89B12" w14:textId="48BD831A" w:rsidR="00CC6B7A" w:rsidRDefault="00CC6B7A" w:rsidP="002F030C">
      <w:pPr>
        <w:pStyle w:val="ListParagraph"/>
        <w:numPr>
          <w:ilvl w:val="0"/>
          <w:numId w:val="7"/>
        </w:num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Country</w:t>
      </w:r>
      <w:r w:rsidR="00CD353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CD353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2F030C">
        <w:rPr>
          <w:rFonts w:ascii="Times New Roman" w:eastAsia="Times New Roman" w:hAnsi="Times New Roman" w:cs="Times New Roman"/>
          <w:color w:val="2D3B45"/>
          <w:sz w:val="24"/>
          <w:szCs w:val="24"/>
        </w:rPr>
        <w:t>n</w:t>
      </w:r>
      <w:r w:rsidR="00135016">
        <w:rPr>
          <w:rFonts w:ascii="Times New Roman" w:eastAsia="Times New Roman" w:hAnsi="Times New Roman" w:cs="Times New Roman"/>
          <w:color w:val="2D3B45"/>
          <w:sz w:val="24"/>
          <w:szCs w:val="24"/>
        </w:rPr>
        <w:t>am</w:t>
      </w:r>
      <w:r w:rsidR="009624C4">
        <w:rPr>
          <w:rFonts w:ascii="Times New Roman" w:eastAsia="Times New Roman" w:hAnsi="Times New Roman" w:cs="Times New Roman"/>
          <w:color w:val="2D3B45"/>
          <w:sz w:val="24"/>
          <w:szCs w:val="24"/>
        </w:rPr>
        <w:t>e</w:t>
      </w:r>
      <w:r w:rsidR="0013501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of the count</w:t>
      </w:r>
      <w:r w:rsidR="002F030C">
        <w:rPr>
          <w:rFonts w:ascii="Times New Roman" w:eastAsia="Times New Roman" w:hAnsi="Times New Roman" w:cs="Times New Roman"/>
          <w:color w:val="2D3B45"/>
          <w:sz w:val="24"/>
          <w:szCs w:val="24"/>
        </w:rPr>
        <w:t>y</w:t>
      </w:r>
    </w:p>
    <w:p w14:paraId="409B57E8" w14:textId="3F21C680" w:rsidR="007E2AE4" w:rsidRPr="0064468E" w:rsidRDefault="007E2AE4" w:rsidP="0064468E">
      <w:pPr>
        <w:pStyle w:val="ListParagraph"/>
        <w:numPr>
          <w:ilvl w:val="0"/>
          <w:numId w:val="7"/>
        </w:numPr>
        <w:shd w:val="clear" w:color="auto" w:fill="FFFFFF"/>
        <w:spacing w:before="180" w:after="180" w:line="48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Development status</w:t>
      </w:r>
      <w:r w:rsidR="00CD353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64468E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BF4FF7">
        <w:rPr>
          <w:rFonts w:ascii="Times New Roman" w:eastAsia="Times New Roman" w:hAnsi="Times New Roman" w:cs="Times New Roman"/>
          <w:color w:val="2D3B45"/>
          <w:sz w:val="24"/>
          <w:szCs w:val="24"/>
        </w:rPr>
        <w:t>differentiates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BF4FF7">
        <w:rPr>
          <w:rFonts w:ascii="Times New Roman" w:eastAsia="Times New Roman" w:hAnsi="Times New Roman" w:cs="Times New Roman"/>
          <w:color w:val="2D3B45"/>
          <w:sz w:val="24"/>
          <w:szCs w:val="24"/>
        </w:rPr>
        <w:t>developed and undeveloped countries.</w:t>
      </w:r>
    </w:p>
    <w:p w14:paraId="0BA0A517" w14:textId="04EC6560" w:rsidR="00EB6710" w:rsidRDefault="004E37F8" w:rsidP="00EB6710">
      <w:p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The quantitative regressors are:</w:t>
      </w:r>
    </w:p>
    <w:p w14:paraId="2E1E764F" w14:textId="0FD302BA" w:rsidR="009624C4" w:rsidRDefault="009624C4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Life Expectancy </w:t>
      </w:r>
      <w:r w:rsidR="00412AE3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412AE3">
        <w:rPr>
          <w:rFonts w:ascii="Times New Roman" w:eastAsia="Times New Roman" w:hAnsi="Times New Roman" w:cs="Times New Roman"/>
          <w:color w:val="2D3B45"/>
          <w:sz w:val="24"/>
          <w:szCs w:val="24"/>
        </w:rPr>
        <w:t>life expectancy in age</w:t>
      </w:r>
    </w:p>
    <w:p w14:paraId="2B260C0B" w14:textId="295B4979" w:rsidR="007E2AE4" w:rsidRDefault="007E2AE4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7E2AE4">
        <w:rPr>
          <w:rFonts w:ascii="Times New Roman" w:eastAsia="Times New Roman" w:hAnsi="Times New Roman" w:cs="Times New Roman"/>
          <w:color w:val="2D3B45"/>
          <w:sz w:val="24"/>
          <w:szCs w:val="24"/>
        </w:rPr>
        <w:t>Adult Mortality</w:t>
      </w:r>
      <w:r w:rsidR="00CD353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471AC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634162">
        <w:rPr>
          <w:rFonts w:ascii="Times New Roman" w:eastAsia="Times New Roman" w:hAnsi="Times New Roman" w:cs="Times New Roman"/>
          <w:color w:val="2D3B45"/>
          <w:sz w:val="24"/>
          <w:szCs w:val="24"/>
        </w:rPr>
        <w:t>mortality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634162">
        <w:rPr>
          <w:rFonts w:ascii="Times New Roman" w:eastAsia="Times New Roman" w:hAnsi="Times New Roman" w:cs="Times New Roman"/>
          <w:color w:val="2D3B45"/>
          <w:sz w:val="24"/>
          <w:szCs w:val="24"/>
        </w:rPr>
        <w:t>rate per 1000 people aged</w:t>
      </w:r>
      <w:r w:rsidR="0082031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15-60 </w:t>
      </w:r>
    </w:p>
    <w:p w14:paraId="4AABDDA6" w14:textId="5837C8B3" w:rsidR="007E2AE4" w:rsidRDefault="002975AD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I</w:t>
      </w:r>
      <w:r w:rsidR="007E2AE4" w:rsidRPr="007E2AE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nfant </w:t>
      </w:r>
      <w:r w:rsidR="00B94DD7">
        <w:rPr>
          <w:rFonts w:ascii="Times New Roman" w:eastAsia="Times New Roman" w:hAnsi="Times New Roman" w:cs="Times New Roman"/>
          <w:color w:val="2D3B45"/>
          <w:sz w:val="24"/>
          <w:szCs w:val="24"/>
        </w:rPr>
        <w:t>D</w:t>
      </w:r>
      <w:r w:rsidR="007E2AE4" w:rsidRPr="007E2AE4">
        <w:rPr>
          <w:rFonts w:ascii="Times New Roman" w:eastAsia="Times New Roman" w:hAnsi="Times New Roman" w:cs="Times New Roman"/>
          <w:color w:val="2D3B45"/>
          <w:sz w:val="24"/>
          <w:szCs w:val="24"/>
        </w:rPr>
        <w:t>eaths</w:t>
      </w:r>
      <w:r w:rsidR="00CD353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82031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B94DD7" w:rsidRPr="001466B9">
        <w:rPr>
          <w:rFonts w:ascii="Times New Roman" w:eastAsia="Times New Roman" w:hAnsi="Times New Roman" w:cs="Times New Roman"/>
          <w:color w:val="2D3B45"/>
          <w:sz w:val="24"/>
          <w:szCs w:val="24"/>
        </w:rPr>
        <w:t>number of infant deaths per 1000 population</w:t>
      </w:r>
    </w:p>
    <w:p w14:paraId="22D27468" w14:textId="4DE36556" w:rsidR="002975AD" w:rsidRDefault="002975AD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t>Alcohol</w:t>
      </w:r>
      <w:r w:rsidR="00CD353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– </w:t>
      </w:r>
      <w:r w:rsidR="00CD3539">
        <w:rPr>
          <w:rFonts w:ascii="Times New Roman" w:eastAsia="Times New Roman" w:hAnsi="Times New Roman" w:cs="Times New Roman"/>
          <w:color w:val="2D3B45"/>
          <w:sz w:val="24"/>
          <w:szCs w:val="24"/>
        </w:rPr>
        <w:t>a</w:t>
      </w:r>
      <w:r w:rsidR="00820318">
        <w:rPr>
          <w:rFonts w:ascii="Times New Roman" w:eastAsia="Times New Roman" w:hAnsi="Times New Roman" w:cs="Times New Roman"/>
          <w:color w:val="2D3B45"/>
          <w:sz w:val="24"/>
          <w:szCs w:val="24"/>
        </w:rPr>
        <w:t>lcohol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82031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consumption (ages 15+) per capita in liters </w:t>
      </w:r>
      <w:r w:rsidR="003F5815">
        <w:rPr>
          <w:rFonts w:ascii="Times New Roman" w:eastAsia="Times New Roman" w:hAnsi="Times New Roman" w:cs="Times New Roman"/>
          <w:color w:val="2D3B45"/>
          <w:sz w:val="24"/>
          <w:szCs w:val="24"/>
        </w:rPr>
        <w:t>of pure alcohol</w:t>
      </w:r>
    </w:p>
    <w:p w14:paraId="051356F9" w14:textId="56B719B5" w:rsidR="002975AD" w:rsidRPr="002975AD" w:rsidRDefault="002975AD" w:rsidP="002975AD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Percentage </w:t>
      </w:r>
      <w:r w:rsidR="0032430F">
        <w:rPr>
          <w:rFonts w:ascii="Times New Roman" w:eastAsia="Times New Roman" w:hAnsi="Times New Roman" w:cs="Times New Roman"/>
          <w:color w:val="2D3B45"/>
          <w:sz w:val="24"/>
          <w:szCs w:val="24"/>
        </w:rPr>
        <w:t>E</w:t>
      </w:r>
      <w:r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t>xpenditure</w:t>
      </w:r>
      <w:r w:rsidR="00CD353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3B25E4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CD353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32430F">
        <w:rPr>
          <w:rFonts w:ascii="Times New Roman" w:eastAsia="Times New Roman" w:hAnsi="Times New Roman" w:cs="Times New Roman"/>
          <w:color w:val="2D3B45"/>
          <w:sz w:val="24"/>
          <w:szCs w:val="24"/>
        </w:rPr>
        <w:t>p</w:t>
      </w:r>
      <w:r w:rsidR="00232DD5">
        <w:rPr>
          <w:rFonts w:ascii="Times New Roman" w:eastAsia="Times New Roman" w:hAnsi="Times New Roman" w:cs="Times New Roman"/>
          <w:color w:val="2D3B45"/>
          <w:sz w:val="24"/>
          <w:szCs w:val="24"/>
        </w:rPr>
        <w:t>ercen</w:t>
      </w:r>
      <w:r w:rsidR="003B25E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 </w:t>
      </w:r>
      <w:r w:rsidR="00232DD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of GDP </w:t>
      </w:r>
      <w:r w:rsidR="003F581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spent on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health </w:t>
      </w:r>
      <w:r w:rsidR="00232DD5">
        <w:rPr>
          <w:rFonts w:ascii="Times New Roman" w:eastAsia="Times New Roman" w:hAnsi="Times New Roman" w:cs="Times New Roman"/>
          <w:color w:val="2D3B45"/>
          <w:sz w:val="24"/>
          <w:szCs w:val="24"/>
        </w:rPr>
        <w:t>expenditures</w:t>
      </w:r>
    </w:p>
    <w:p w14:paraId="16A574DD" w14:textId="0331DB84" w:rsidR="002975AD" w:rsidRDefault="002975AD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t>Hepatitis B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– </w:t>
      </w:r>
      <w:r w:rsidR="00E60E67">
        <w:rPr>
          <w:rFonts w:ascii="Times New Roman" w:eastAsia="Times New Roman" w:hAnsi="Times New Roman" w:cs="Times New Roman"/>
          <w:color w:val="2D3B45"/>
          <w:sz w:val="24"/>
          <w:szCs w:val="24"/>
        </w:rPr>
        <w:t>h</w:t>
      </w:r>
      <w:r w:rsidR="002E3B26" w:rsidRPr="001466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epatitis </w:t>
      </w:r>
      <w:r w:rsidR="00E60E67">
        <w:rPr>
          <w:rFonts w:ascii="Times New Roman" w:eastAsia="Times New Roman" w:hAnsi="Times New Roman" w:cs="Times New Roman"/>
          <w:color w:val="2D3B45"/>
          <w:sz w:val="24"/>
          <w:szCs w:val="24"/>
        </w:rPr>
        <w:t>b</w:t>
      </w:r>
      <w:r w:rsidR="002E3B26" w:rsidRPr="001466B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(</w:t>
      </w:r>
      <w:proofErr w:type="spellStart"/>
      <w:r w:rsidR="002E3B26" w:rsidRPr="001466B9">
        <w:rPr>
          <w:rFonts w:ascii="Times New Roman" w:eastAsia="Times New Roman" w:hAnsi="Times New Roman" w:cs="Times New Roman"/>
          <w:color w:val="2D3B45"/>
          <w:sz w:val="24"/>
          <w:szCs w:val="24"/>
        </w:rPr>
        <w:t>HepB</w:t>
      </w:r>
      <w:proofErr w:type="spellEnd"/>
      <w:r w:rsidR="002E3B26" w:rsidRPr="001466B9">
        <w:rPr>
          <w:rFonts w:ascii="Times New Roman" w:eastAsia="Times New Roman" w:hAnsi="Times New Roman" w:cs="Times New Roman"/>
          <w:color w:val="2D3B45"/>
          <w:sz w:val="24"/>
          <w:szCs w:val="24"/>
        </w:rPr>
        <w:t>) immunization coverage among 1-year-olds (%)</w:t>
      </w:r>
    </w:p>
    <w:p w14:paraId="1F8BAB6E" w14:textId="15EFE539" w:rsidR="002975AD" w:rsidRDefault="002975AD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t>Measle</w:t>
      </w:r>
      <w:r w:rsidR="00232DD5">
        <w:rPr>
          <w:rFonts w:ascii="Times New Roman" w:eastAsia="Times New Roman" w:hAnsi="Times New Roman" w:cs="Times New Roman"/>
          <w:color w:val="2D3B45"/>
          <w:sz w:val="24"/>
          <w:szCs w:val="24"/>
        </w:rPr>
        <w:t>s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1466B9">
        <w:rPr>
          <w:rFonts w:ascii="Times New Roman" w:eastAsia="Times New Roman" w:hAnsi="Times New Roman" w:cs="Times New Roman"/>
          <w:color w:val="2D3B45"/>
          <w:sz w:val="24"/>
          <w:szCs w:val="24"/>
        </w:rPr>
        <w:t>n</w:t>
      </w:r>
      <w:r w:rsidR="00232DD5">
        <w:rPr>
          <w:rFonts w:ascii="Times New Roman" w:eastAsia="Times New Roman" w:hAnsi="Times New Roman" w:cs="Times New Roman"/>
          <w:color w:val="2D3B45"/>
          <w:sz w:val="24"/>
          <w:szCs w:val="24"/>
        </w:rPr>
        <w:t>umber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232DD5">
        <w:rPr>
          <w:rFonts w:ascii="Times New Roman" w:eastAsia="Times New Roman" w:hAnsi="Times New Roman" w:cs="Times New Roman"/>
          <w:color w:val="2D3B45"/>
          <w:sz w:val="24"/>
          <w:szCs w:val="24"/>
        </w:rPr>
        <w:t>of reported cases</w:t>
      </w:r>
      <w:r w:rsidR="003859C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per 1000 population</w:t>
      </w:r>
    </w:p>
    <w:p w14:paraId="30276A44" w14:textId="7CEC9327" w:rsidR="002975AD" w:rsidRDefault="002975AD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t>BMI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3859C9">
        <w:rPr>
          <w:rFonts w:ascii="Times New Roman" w:eastAsia="Times New Roman" w:hAnsi="Times New Roman" w:cs="Times New Roman"/>
          <w:color w:val="2D3B45"/>
          <w:sz w:val="24"/>
          <w:szCs w:val="24"/>
        </w:rPr>
        <w:t>a</w:t>
      </w:r>
      <w:r w:rsidR="00232DD5">
        <w:rPr>
          <w:rFonts w:ascii="Times New Roman" w:eastAsia="Times New Roman" w:hAnsi="Times New Roman" w:cs="Times New Roman"/>
          <w:color w:val="2D3B45"/>
          <w:sz w:val="24"/>
          <w:szCs w:val="24"/>
        </w:rPr>
        <w:t>verage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232DD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body mass index </w:t>
      </w:r>
      <w:r w:rsidR="003859C9">
        <w:rPr>
          <w:rFonts w:ascii="Times New Roman" w:eastAsia="Times New Roman" w:hAnsi="Times New Roman" w:cs="Times New Roman"/>
          <w:color w:val="2D3B45"/>
          <w:sz w:val="24"/>
          <w:szCs w:val="24"/>
        </w:rPr>
        <w:t>of population</w:t>
      </w:r>
    </w:p>
    <w:p w14:paraId="673B1DB8" w14:textId="7AB4111A" w:rsidR="002975AD" w:rsidRDefault="0063578C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U</w:t>
      </w:r>
      <w:r w:rsidR="002975AD"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t>nder-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F</w:t>
      </w:r>
      <w:r w:rsidR="002975AD"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ive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D</w:t>
      </w:r>
      <w:r w:rsidR="002975AD"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t>eaths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B145A9">
        <w:rPr>
          <w:rFonts w:ascii="Times New Roman" w:eastAsia="Times New Roman" w:hAnsi="Times New Roman" w:cs="Times New Roman"/>
          <w:color w:val="2D3B45"/>
          <w:sz w:val="24"/>
          <w:szCs w:val="24"/>
        </w:rPr>
        <w:t>n</w:t>
      </w:r>
      <w:r w:rsidR="00B145A9" w:rsidRPr="00B145A9">
        <w:rPr>
          <w:rFonts w:ascii="Times New Roman" w:eastAsia="Times New Roman" w:hAnsi="Times New Roman" w:cs="Times New Roman"/>
          <w:color w:val="2D3B45"/>
          <w:sz w:val="24"/>
          <w:szCs w:val="24"/>
        </w:rPr>
        <w:t>umber of under-five deaths per 1000 population</w:t>
      </w:r>
    </w:p>
    <w:p w14:paraId="51FE616F" w14:textId="2974D55E" w:rsidR="002975AD" w:rsidRPr="006339A1" w:rsidRDefault="002975AD" w:rsidP="006339A1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t>Polio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6339A1" w:rsidRPr="006339A1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E60E67">
        <w:rPr>
          <w:rFonts w:ascii="Times New Roman" w:eastAsia="Times New Roman" w:hAnsi="Times New Roman" w:cs="Times New Roman"/>
          <w:color w:val="2D3B45"/>
          <w:sz w:val="24"/>
          <w:szCs w:val="24"/>
        </w:rPr>
        <w:t>p</w:t>
      </w:r>
      <w:r w:rsidR="00F07149" w:rsidRPr="00F07149">
        <w:rPr>
          <w:rFonts w:ascii="Times New Roman" w:eastAsia="Times New Roman" w:hAnsi="Times New Roman" w:cs="Times New Roman"/>
          <w:color w:val="2D3B45"/>
          <w:sz w:val="24"/>
          <w:szCs w:val="24"/>
        </w:rPr>
        <w:t>olio (Pol3) immunization coverage among 1-year-olds (%)</w:t>
      </w:r>
    </w:p>
    <w:p w14:paraId="36221912" w14:textId="04B8D443" w:rsidR="002975AD" w:rsidRDefault="002975AD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975AD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Total expenditure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F07149">
        <w:rPr>
          <w:rFonts w:ascii="Times New Roman" w:eastAsia="Times New Roman" w:hAnsi="Times New Roman" w:cs="Times New Roman"/>
          <w:color w:val="2D3B45"/>
          <w:sz w:val="24"/>
          <w:szCs w:val="24"/>
        </w:rPr>
        <w:t>g</w:t>
      </w:r>
      <w:r w:rsidR="00F07149" w:rsidRPr="00F07149">
        <w:rPr>
          <w:rFonts w:ascii="Times New Roman" w:eastAsia="Times New Roman" w:hAnsi="Times New Roman" w:cs="Times New Roman"/>
          <w:color w:val="2D3B45"/>
          <w:sz w:val="24"/>
          <w:szCs w:val="24"/>
        </w:rPr>
        <w:t>eneral government expenditure on health as a percentage of total government expenditure (%)</w:t>
      </w:r>
    </w:p>
    <w:p w14:paraId="4CBC3E12" w14:textId="5BBFE45F" w:rsidR="002975AD" w:rsidRDefault="00135016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35016">
        <w:rPr>
          <w:rFonts w:ascii="Times New Roman" w:eastAsia="Times New Roman" w:hAnsi="Times New Roman" w:cs="Times New Roman"/>
          <w:color w:val="2D3B45"/>
          <w:sz w:val="24"/>
          <w:szCs w:val="24"/>
        </w:rPr>
        <w:t>Diphtheria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6B3B1C" w:rsidRPr="006B3B1C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E60E67">
        <w:rPr>
          <w:rFonts w:ascii="Times New Roman" w:eastAsia="Times New Roman" w:hAnsi="Times New Roman" w:cs="Times New Roman"/>
          <w:color w:val="2D3B45"/>
          <w:sz w:val="24"/>
          <w:szCs w:val="24"/>
        </w:rPr>
        <w:t>d</w:t>
      </w:r>
      <w:r w:rsidR="00484AFE" w:rsidRPr="00484AFE">
        <w:rPr>
          <w:rFonts w:ascii="Times New Roman" w:eastAsia="Times New Roman" w:hAnsi="Times New Roman" w:cs="Times New Roman"/>
          <w:color w:val="2D3B45"/>
          <w:sz w:val="24"/>
          <w:szCs w:val="24"/>
        </w:rPr>
        <w:t>iphtheria tetanus toxoid and pertussis (DTP3) immunization coverage among 1-year-olds (%)</w:t>
      </w:r>
    </w:p>
    <w:p w14:paraId="747421FE" w14:textId="024131E2" w:rsidR="00135016" w:rsidRDefault="00135016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35016">
        <w:rPr>
          <w:rFonts w:ascii="Times New Roman" w:eastAsia="Times New Roman" w:hAnsi="Times New Roman" w:cs="Times New Roman"/>
          <w:color w:val="2D3B45"/>
          <w:sz w:val="24"/>
          <w:szCs w:val="24"/>
        </w:rPr>
        <w:t>HIV/AIDS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6B3B1C">
        <w:rPr>
          <w:rFonts w:ascii="Times New Roman" w:eastAsia="Times New Roman" w:hAnsi="Times New Roman" w:cs="Times New Roman"/>
          <w:color w:val="2D3B45"/>
          <w:sz w:val="24"/>
          <w:szCs w:val="24"/>
        </w:rPr>
        <w:t>deaths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6B3B1C">
        <w:rPr>
          <w:rFonts w:ascii="Times New Roman" w:eastAsia="Times New Roman" w:hAnsi="Times New Roman" w:cs="Times New Roman"/>
          <w:color w:val="2D3B45"/>
          <w:sz w:val="24"/>
          <w:szCs w:val="24"/>
        </w:rPr>
        <w:t>per 1000 live births with HIV/AIDS</w:t>
      </w:r>
      <w:r w:rsidR="00A67D0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(0-4 years)</w:t>
      </w:r>
    </w:p>
    <w:p w14:paraId="32874803" w14:textId="6F0807A1" w:rsidR="00135016" w:rsidRDefault="00135016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35016">
        <w:rPr>
          <w:rFonts w:ascii="Times New Roman" w:eastAsia="Times New Roman" w:hAnsi="Times New Roman" w:cs="Times New Roman"/>
          <w:color w:val="2D3B45"/>
          <w:sz w:val="24"/>
          <w:szCs w:val="24"/>
        </w:rPr>
        <w:t>GDP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A67D0A">
        <w:rPr>
          <w:rFonts w:ascii="Times New Roman" w:eastAsia="Times New Roman" w:hAnsi="Times New Roman" w:cs="Times New Roman"/>
          <w:color w:val="2D3B45"/>
          <w:sz w:val="24"/>
          <w:szCs w:val="24"/>
        </w:rPr>
        <w:t>g</w:t>
      </w:r>
      <w:r w:rsidR="006B3B1C">
        <w:rPr>
          <w:rFonts w:ascii="Times New Roman" w:eastAsia="Times New Roman" w:hAnsi="Times New Roman" w:cs="Times New Roman"/>
          <w:color w:val="2D3B45"/>
          <w:sz w:val="24"/>
          <w:szCs w:val="24"/>
        </w:rPr>
        <w:t>ross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A67D0A">
        <w:rPr>
          <w:rFonts w:ascii="Times New Roman" w:eastAsia="Times New Roman" w:hAnsi="Times New Roman" w:cs="Times New Roman"/>
          <w:color w:val="2D3B45"/>
          <w:sz w:val="24"/>
          <w:szCs w:val="24"/>
        </w:rPr>
        <w:t>d</w:t>
      </w:r>
      <w:r w:rsidR="006B3B1C">
        <w:rPr>
          <w:rFonts w:ascii="Times New Roman" w:eastAsia="Times New Roman" w:hAnsi="Times New Roman" w:cs="Times New Roman"/>
          <w:color w:val="2D3B45"/>
          <w:sz w:val="24"/>
          <w:szCs w:val="24"/>
        </w:rPr>
        <w:t>omestic product</w:t>
      </w:r>
    </w:p>
    <w:p w14:paraId="6C64B122" w14:textId="65ACC057" w:rsidR="00135016" w:rsidRDefault="00135016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35016">
        <w:rPr>
          <w:rFonts w:ascii="Times New Roman" w:eastAsia="Times New Roman" w:hAnsi="Times New Roman" w:cs="Times New Roman"/>
          <w:color w:val="2D3B45"/>
          <w:sz w:val="24"/>
          <w:szCs w:val="24"/>
        </w:rPr>
        <w:t>Population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D74B9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population of </w:t>
      </w:r>
      <w:r w:rsidR="006B3B1C">
        <w:rPr>
          <w:rFonts w:ascii="Times New Roman" w:eastAsia="Times New Roman" w:hAnsi="Times New Roman" w:cs="Times New Roman"/>
          <w:color w:val="2D3B45"/>
          <w:sz w:val="24"/>
          <w:szCs w:val="24"/>
        </w:rPr>
        <w:t>the country</w:t>
      </w:r>
    </w:p>
    <w:p w14:paraId="2AA987D3" w14:textId="163D6855" w:rsidR="00135016" w:rsidRDefault="00135016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35016">
        <w:rPr>
          <w:rFonts w:ascii="Times New Roman" w:eastAsia="Times New Roman" w:hAnsi="Times New Roman" w:cs="Times New Roman"/>
          <w:color w:val="2D3B45"/>
          <w:sz w:val="24"/>
          <w:szCs w:val="24"/>
        </w:rPr>
        <w:t>thinness 1-19 years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D74B96">
        <w:rPr>
          <w:rFonts w:ascii="Times New Roman" w:eastAsia="Times New Roman" w:hAnsi="Times New Roman" w:cs="Times New Roman"/>
          <w:color w:val="2D3B45"/>
          <w:sz w:val="24"/>
          <w:szCs w:val="24"/>
        </w:rPr>
        <w:t>prevalence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550DD8">
        <w:rPr>
          <w:rFonts w:ascii="Times New Roman" w:eastAsia="Times New Roman" w:hAnsi="Times New Roman" w:cs="Times New Roman"/>
          <w:color w:val="2D3B45"/>
          <w:sz w:val="24"/>
          <w:szCs w:val="24"/>
        </w:rPr>
        <w:t>of thinness among children</w:t>
      </w:r>
      <w:r w:rsidR="006A663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</w:t>
      </w:r>
      <w:r w:rsidR="00D74B9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D74B96" w:rsidRPr="00D74B96">
        <w:rPr>
          <w:rFonts w:ascii="Times New Roman" w:eastAsia="Times New Roman" w:hAnsi="Times New Roman" w:cs="Times New Roman"/>
          <w:color w:val="2D3B45"/>
          <w:sz w:val="24"/>
          <w:szCs w:val="24"/>
        </w:rPr>
        <w:t>adolescents</w:t>
      </w:r>
      <w:r w:rsidR="00550DD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A81422">
        <w:rPr>
          <w:rFonts w:ascii="Times New Roman" w:eastAsia="Times New Roman" w:hAnsi="Times New Roman" w:cs="Times New Roman"/>
          <w:color w:val="2D3B45"/>
          <w:sz w:val="24"/>
          <w:szCs w:val="24"/>
        </w:rPr>
        <w:t>for</w:t>
      </w:r>
      <w:r w:rsidR="00550DD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age</w:t>
      </w:r>
      <w:r w:rsidR="00A8142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550DD8">
        <w:rPr>
          <w:rFonts w:ascii="Times New Roman" w:eastAsia="Times New Roman" w:hAnsi="Times New Roman" w:cs="Times New Roman"/>
          <w:color w:val="2D3B45"/>
          <w:sz w:val="24"/>
          <w:szCs w:val="24"/>
        </w:rPr>
        <w:t>10 to 19</w:t>
      </w:r>
      <w:r w:rsidR="006A663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(%)</w:t>
      </w:r>
    </w:p>
    <w:p w14:paraId="4DDACA32" w14:textId="2C6F955B" w:rsidR="00135016" w:rsidRPr="00DB4699" w:rsidRDefault="00135016" w:rsidP="00DB4699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35016">
        <w:rPr>
          <w:rFonts w:ascii="Times New Roman" w:eastAsia="Times New Roman" w:hAnsi="Times New Roman" w:cs="Times New Roman"/>
          <w:color w:val="2D3B45"/>
          <w:sz w:val="24"/>
          <w:szCs w:val="24"/>
        </w:rPr>
        <w:t>thinness 5-9 years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DB4699" w:rsidRPr="00DB469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6E2BBA">
        <w:rPr>
          <w:rFonts w:ascii="Times New Roman" w:eastAsia="Times New Roman" w:hAnsi="Times New Roman" w:cs="Times New Roman"/>
          <w:color w:val="2D3B45"/>
          <w:sz w:val="24"/>
          <w:szCs w:val="24"/>
        </w:rPr>
        <w:t>p</w:t>
      </w:r>
      <w:r w:rsidR="006E2BBA" w:rsidRPr="006E2BB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revalence of thinness among children for </w:t>
      </w:r>
      <w:r w:rsidR="006E2BBA">
        <w:rPr>
          <w:rFonts w:ascii="Times New Roman" w:eastAsia="Times New Roman" w:hAnsi="Times New Roman" w:cs="Times New Roman"/>
          <w:color w:val="2D3B45"/>
          <w:sz w:val="24"/>
          <w:szCs w:val="24"/>
        </w:rPr>
        <w:t>a</w:t>
      </w:r>
      <w:r w:rsidR="006E2BBA" w:rsidRPr="006E2BBA">
        <w:rPr>
          <w:rFonts w:ascii="Times New Roman" w:eastAsia="Times New Roman" w:hAnsi="Times New Roman" w:cs="Times New Roman"/>
          <w:color w:val="2D3B45"/>
          <w:sz w:val="24"/>
          <w:szCs w:val="24"/>
        </w:rPr>
        <w:t>ge 5 to 9</w:t>
      </w:r>
      <w:r w:rsidR="006E2BB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6E2BBA" w:rsidRPr="006E2BBA">
        <w:rPr>
          <w:rFonts w:ascii="Times New Roman" w:eastAsia="Times New Roman" w:hAnsi="Times New Roman" w:cs="Times New Roman"/>
          <w:color w:val="2D3B45"/>
          <w:sz w:val="24"/>
          <w:szCs w:val="24"/>
        </w:rPr>
        <w:t>(%)</w:t>
      </w:r>
    </w:p>
    <w:p w14:paraId="3DCBF16E" w14:textId="7849D108" w:rsidR="00135016" w:rsidRDefault="00135016" w:rsidP="007E2AE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35016">
        <w:rPr>
          <w:rFonts w:ascii="Times New Roman" w:eastAsia="Times New Roman" w:hAnsi="Times New Roman" w:cs="Times New Roman"/>
          <w:color w:val="2D3B45"/>
          <w:sz w:val="24"/>
          <w:szCs w:val="24"/>
        </w:rPr>
        <w:t>Income composition of resources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6B3B1C">
        <w:rPr>
          <w:rFonts w:ascii="Times New Roman" w:eastAsia="Times New Roman" w:hAnsi="Times New Roman" w:cs="Times New Roman"/>
          <w:color w:val="2D3B45"/>
          <w:sz w:val="24"/>
          <w:szCs w:val="24"/>
        </w:rPr>
        <w:t>-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001B97">
        <w:rPr>
          <w:rFonts w:ascii="Times New Roman" w:eastAsia="Times New Roman" w:hAnsi="Times New Roman" w:cs="Times New Roman"/>
          <w:color w:val="2D3B45"/>
          <w:sz w:val="24"/>
          <w:szCs w:val="24"/>
        </w:rPr>
        <w:t>h</w:t>
      </w:r>
      <w:r w:rsidR="00725393" w:rsidRPr="0072539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uman </w:t>
      </w:r>
      <w:r w:rsidR="00001B97">
        <w:rPr>
          <w:rFonts w:ascii="Times New Roman" w:eastAsia="Times New Roman" w:hAnsi="Times New Roman" w:cs="Times New Roman"/>
          <w:color w:val="2D3B45"/>
          <w:sz w:val="24"/>
          <w:szCs w:val="24"/>
        </w:rPr>
        <w:t>d</w:t>
      </w:r>
      <w:r w:rsidR="00725393" w:rsidRPr="0072539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evelopment </w:t>
      </w:r>
      <w:r w:rsidR="00001B97">
        <w:rPr>
          <w:rFonts w:ascii="Times New Roman" w:eastAsia="Times New Roman" w:hAnsi="Times New Roman" w:cs="Times New Roman"/>
          <w:color w:val="2D3B45"/>
          <w:sz w:val="24"/>
          <w:szCs w:val="24"/>
        </w:rPr>
        <w:t>i</w:t>
      </w:r>
      <w:r w:rsidR="00725393" w:rsidRPr="00725393">
        <w:rPr>
          <w:rFonts w:ascii="Times New Roman" w:eastAsia="Times New Roman" w:hAnsi="Times New Roman" w:cs="Times New Roman"/>
          <w:color w:val="2D3B45"/>
          <w:sz w:val="24"/>
          <w:szCs w:val="24"/>
        </w:rPr>
        <w:t>ndex in terms of income composition of resources (index ranging from 0 to 1)</w:t>
      </w:r>
    </w:p>
    <w:p w14:paraId="6E9A1AA9" w14:textId="23A4C8F7" w:rsidR="005079D5" w:rsidRPr="00475FF4" w:rsidRDefault="00135016" w:rsidP="00475FF4">
      <w:pPr>
        <w:pStyle w:val="ListParagraph"/>
        <w:numPr>
          <w:ilvl w:val="0"/>
          <w:numId w:val="6"/>
        </w:numPr>
        <w:shd w:val="clear" w:color="auto" w:fill="FFFFFF"/>
        <w:spacing w:before="240" w:after="18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135016">
        <w:rPr>
          <w:rFonts w:ascii="Times New Roman" w:eastAsia="Times New Roman" w:hAnsi="Times New Roman" w:cs="Times New Roman"/>
          <w:color w:val="2D3B45"/>
          <w:sz w:val="24"/>
          <w:szCs w:val="24"/>
        </w:rPr>
        <w:t>Schooling</w:t>
      </w:r>
      <w:r w:rsidR="00061B9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C07405">
        <w:rPr>
          <w:rFonts w:ascii="Times New Roman" w:eastAsia="Times New Roman" w:hAnsi="Times New Roman" w:cs="Times New Roman"/>
          <w:color w:val="2D3B45"/>
          <w:sz w:val="24"/>
          <w:szCs w:val="24"/>
        </w:rPr>
        <w:t>–</w:t>
      </w:r>
      <w:r w:rsidR="00DB469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001B97">
        <w:rPr>
          <w:rFonts w:ascii="Times New Roman" w:eastAsia="Times New Roman" w:hAnsi="Times New Roman" w:cs="Times New Roman"/>
          <w:color w:val="2D3B45"/>
          <w:sz w:val="24"/>
          <w:szCs w:val="24"/>
        </w:rPr>
        <w:t>n</w:t>
      </w:r>
      <w:r w:rsidR="00725393" w:rsidRPr="0072539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umber of years of </w:t>
      </w:r>
      <w:r w:rsidR="00851D76">
        <w:rPr>
          <w:rFonts w:ascii="Times New Roman" w:eastAsia="Times New Roman" w:hAnsi="Times New Roman" w:cs="Times New Roman"/>
          <w:color w:val="2D3B45"/>
          <w:sz w:val="24"/>
          <w:szCs w:val="24"/>
        </w:rPr>
        <w:t>schooling</w:t>
      </w:r>
      <w:r w:rsidR="0072539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725393" w:rsidRPr="00725393">
        <w:rPr>
          <w:rFonts w:ascii="Times New Roman" w:eastAsia="Times New Roman" w:hAnsi="Times New Roman" w:cs="Times New Roman"/>
          <w:color w:val="2D3B45"/>
          <w:sz w:val="24"/>
          <w:szCs w:val="24"/>
        </w:rPr>
        <w:t>(years)</w:t>
      </w:r>
    </w:p>
    <w:sectPr w:rsidR="005079D5" w:rsidRPr="0047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74938" w14:textId="77777777" w:rsidR="00427054" w:rsidRDefault="00427054" w:rsidP="00D760E7">
      <w:pPr>
        <w:spacing w:after="0" w:line="240" w:lineRule="auto"/>
      </w:pPr>
      <w:r>
        <w:separator/>
      </w:r>
    </w:p>
  </w:endnote>
  <w:endnote w:type="continuationSeparator" w:id="0">
    <w:p w14:paraId="40761021" w14:textId="77777777" w:rsidR="00427054" w:rsidRDefault="00427054" w:rsidP="00D76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3E8510" w14:textId="77777777" w:rsidR="00427054" w:rsidRDefault="00427054" w:rsidP="00D760E7">
      <w:pPr>
        <w:spacing w:after="0" w:line="240" w:lineRule="auto"/>
      </w:pPr>
      <w:r>
        <w:separator/>
      </w:r>
    </w:p>
  </w:footnote>
  <w:footnote w:type="continuationSeparator" w:id="0">
    <w:p w14:paraId="1AE74FA8" w14:textId="77777777" w:rsidR="00427054" w:rsidRDefault="00427054" w:rsidP="00D76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319F6"/>
    <w:multiLevelType w:val="hybridMultilevel"/>
    <w:tmpl w:val="CDC6D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0EEF"/>
    <w:multiLevelType w:val="multilevel"/>
    <w:tmpl w:val="3780B6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1CF2145A"/>
    <w:multiLevelType w:val="multilevel"/>
    <w:tmpl w:val="DABE2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76778"/>
    <w:multiLevelType w:val="multilevel"/>
    <w:tmpl w:val="E682C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62C10DC"/>
    <w:multiLevelType w:val="hybridMultilevel"/>
    <w:tmpl w:val="088A03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90880"/>
    <w:multiLevelType w:val="hybridMultilevel"/>
    <w:tmpl w:val="77264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1531C"/>
    <w:multiLevelType w:val="hybridMultilevel"/>
    <w:tmpl w:val="B65A1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BC7"/>
    <w:rsid w:val="0000147B"/>
    <w:rsid w:val="00001B97"/>
    <w:rsid w:val="00007603"/>
    <w:rsid w:val="00012AFB"/>
    <w:rsid w:val="00046F3A"/>
    <w:rsid w:val="00061B92"/>
    <w:rsid w:val="00070BEF"/>
    <w:rsid w:val="00084012"/>
    <w:rsid w:val="000A71B2"/>
    <w:rsid w:val="000B0F8E"/>
    <w:rsid w:val="000B2219"/>
    <w:rsid w:val="000D4209"/>
    <w:rsid w:val="000D5D0C"/>
    <w:rsid w:val="000D7711"/>
    <w:rsid w:val="000E2FAD"/>
    <w:rsid w:val="000F5C38"/>
    <w:rsid w:val="00101858"/>
    <w:rsid w:val="00103385"/>
    <w:rsid w:val="0013355B"/>
    <w:rsid w:val="00135016"/>
    <w:rsid w:val="001466B9"/>
    <w:rsid w:val="00161BC7"/>
    <w:rsid w:val="00186F15"/>
    <w:rsid w:val="001909EC"/>
    <w:rsid w:val="0019502D"/>
    <w:rsid w:val="001A5969"/>
    <w:rsid w:val="001A765C"/>
    <w:rsid w:val="001D1B78"/>
    <w:rsid w:val="001E7BC8"/>
    <w:rsid w:val="001F32AF"/>
    <w:rsid w:val="00205A2B"/>
    <w:rsid w:val="002218D0"/>
    <w:rsid w:val="002256E6"/>
    <w:rsid w:val="00230014"/>
    <w:rsid w:val="0023013E"/>
    <w:rsid w:val="00232DD5"/>
    <w:rsid w:val="00242671"/>
    <w:rsid w:val="00257BB4"/>
    <w:rsid w:val="00273EEA"/>
    <w:rsid w:val="002854F1"/>
    <w:rsid w:val="00286E8D"/>
    <w:rsid w:val="002975AD"/>
    <w:rsid w:val="002D05B1"/>
    <w:rsid w:val="002D62C7"/>
    <w:rsid w:val="002E09E3"/>
    <w:rsid w:val="002E221A"/>
    <w:rsid w:val="002E3B26"/>
    <w:rsid w:val="002F030C"/>
    <w:rsid w:val="0032430F"/>
    <w:rsid w:val="00350E55"/>
    <w:rsid w:val="003530AB"/>
    <w:rsid w:val="003600E8"/>
    <w:rsid w:val="00372BEE"/>
    <w:rsid w:val="003753B6"/>
    <w:rsid w:val="00380FC6"/>
    <w:rsid w:val="003859C9"/>
    <w:rsid w:val="00394E83"/>
    <w:rsid w:val="003A21F5"/>
    <w:rsid w:val="003A43B3"/>
    <w:rsid w:val="003B25E4"/>
    <w:rsid w:val="003B55C9"/>
    <w:rsid w:val="003F5815"/>
    <w:rsid w:val="00404332"/>
    <w:rsid w:val="00410122"/>
    <w:rsid w:val="00412AE3"/>
    <w:rsid w:val="004150DA"/>
    <w:rsid w:val="00421E19"/>
    <w:rsid w:val="00427054"/>
    <w:rsid w:val="00462935"/>
    <w:rsid w:val="00471AC9"/>
    <w:rsid w:val="00475FF4"/>
    <w:rsid w:val="00477107"/>
    <w:rsid w:val="00484AFE"/>
    <w:rsid w:val="00496F01"/>
    <w:rsid w:val="004A0D23"/>
    <w:rsid w:val="004C7A80"/>
    <w:rsid w:val="004D287A"/>
    <w:rsid w:val="004E37F8"/>
    <w:rsid w:val="004E5C77"/>
    <w:rsid w:val="005079D5"/>
    <w:rsid w:val="00511300"/>
    <w:rsid w:val="00517675"/>
    <w:rsid w:val="005239C5"/>
    <w:rsid w:val="00531429"/>
    <w:rsid w:val="0053314A"/>
    <w:rsid w:val="00533293"/>
    <w:rsid w:val="00536EFF"/>
    <w:rsid w:val="00537DAE"/>
    <w:rsid w:val="00550DD8"/>
    <w:rsid w:val="005563C0"/>
    <w:rsid w:val="00576DE5"/>
    <w:rsid w:val="00595DC5"/>
    <w:rsid w:val="005A48C2"/>
    <w:rsid w:val="005C3E12"/>
    <w:rsid w:val="005C4F3A"/>
    <w:rsid w:val="005D1999"/>
    <w:rsid w:val="00627ED3"/>
    <w:rsid w:val="006339A1"/>
    <w:rsid w:val="00634162"/>
    <w:rsid w:val="0063578C"/>
    <w:rsid w:val="00641DC6"/>
    <w:rsid w:val="0064468E"/>
    <w:rsid w:val="00657008"/>
    <w:rsid w:val="00670785"/>
    <w:rsid w:val="006802C7"/>
    <w:rsid w:val="006851AC"/>
    <w:rsid w:val="006A6630"/>
    <w:rsid w:val="006B3B1C"/>
    <w:rsid w:val="006B61C9"/>
    <w:rsid w:val="006E2BBA"/>
    <w:rsid w:val="00705ECF"/>
    <w:rsid w:val="0071056D"/>
    <w:rsid w:val="0071349F"/>
    <w:rsid w:val="00713801"/>
    <w:rsid w:val="00722CDF"/>
    <w:rsid w:val="00725393"/>
    <w:rsid w:val="00731049"/>
    <w:rsid w:val="007334B1"/>
    <w:rsid w:val="00741C1E"/>
    <w:rsid w:val="00745655"/>
    <w:rsid w:val="00751806"/>
    <w:rsid w:val="007530D0"/>
    <w:rsid w:val="00756748"/>
    <w:rsid w:val="00757896"/>
    <w:rsid w:val="00771A42"/>
    <w:rsid w:val="00786A44"/>
    <w:rsid w:val="00791EB2"/>
    <w:rsid w:val="007D4B23"/>
    <w:rsid w:val="007E2AE4"/>
    <w:rsid w:val="008015F2"/>
    <w:rsid w:val="00812529"/>
    <w:rsid w:val="00820318"/>
    <w:rsid w:val="008210F0"/>
    <w:rsid w:val="0084293F"/>
    <w:rsid w:val="00845009"/>
    <w:rsid w:val="00851D76"/>
    <w:rsid w:val="008D0BED"/>
    <w:rsid w:val="00901E1E"/>
    <w:rsid w:val="00903E52"/>
    <w:rsid w:val="009249F8"/>
    <w:rsid w:val="0093098A"/>
    <w:rsid w:val="00947AFA"/>
    <w:rsid w:val="009624C4"/>
    <w:rsid w:val="009653E8"/>
    <w:rsid w:val="009726DD"/>
    <w:rsid w:val="0097415E"/>
    <w:rsid w:val="009833EE"/>
    <w:rsid w:val="00994535"/>
    <w:rsid w:val="009A0923"/>
    <w:rsid w:val="009A15A4"/>
    <w:rsid w:val="009A5CAD"/>
    <w:rsid w:val="009A6CBA"/>
    <w:rsid w:val="009B1690"/>
    <w:rsid w:val="009B69B9"/>
    <w:rsid w:val="009C2462"/>
    <w:rsid w:val="009C3F36"/>
    <w:rsid w:val="009E3A61"/>
    <w:rsid w:val="00A04611"/>
    <w:rsid w:val="00A25549"/>
    <w:rsid w:val="00A62489"/>
    <w:rsid w:val="00A67D0A"/>
    <w:rsid w:val="00A80131"/>
    <w:rsid w:val="00A81422"/>
    <w:rsid w:val="00A8573B"/>
    <w:rsid w:val="00A90459"/>
    <w:rsid w:val="00AC176C"/>
    <w:rsid w:val="00AE69E3"/>
    <w:rsid w:val="00B01153"/>
    <w:rsid w:val="00B145A9"/>
    <w:rsid w:val="00B3606D"/>
    <w:rsid w:val="00B41C43"/>
    <w:rsid w:val="00B42EB1"/>
    <w:rsid w:val="00B45C84"/>
    <w:rsid w:val="00B618A5"/>
    <w:rsid w:val="00B64D62"/>
    <w:rsid w:val="00B742A0"/>
    <w:rsid w:val="00B74575"/>
    <w:rsid w:val="00B852D8"/>
    <w:rsid w:val="00B94DD7"/>
    <w:rsid w:val="00B9728A"/>
    <w:rsid w:val="00BB04B7"/>
    <w:rsid w:val="00BB34F1"/>
    <w:rsid w:val="00BC251C"/>
    <w:rsid w:val="00BD262B"/>
    <w:rsid w:val="00BD4AC0"/>
    <w:rsid w:val="00BF3240"/>
    <w:rsid w:val="00BF4FF7"/>
    <w:rsid w:val="00C07405"/>
    <w:rsid w:val="00C233D3"/>
    <w:rsid w:val="00C42F87"/>
    <w:rsid w:val="00C45DFF"/>
    <w:rsid w:val="00C4614A"/>
    <w:rsid w:val="00C50853"/>
    <w:rsid w:val="00C76887"/>
    <w:rsid w:val="00CB3E60"/>
    <w:rsid w:val="00CC6B7A"/>
    <w:rsid w:val="00CD3539"/>
    <w:rsid w:val="00CD386B"/>
    <w:rsid w:val="00CD39B6"/>
    <w:rsid w:val="00CE2563"/>
    <w:rsid w:val="00D11459"/>
    <w:rsid w:val="00D47A11"/>
    <w:rsid w:val="00D71505"/>
    <w:rsid w:val="00D71AB7"/>
    <w:rsid w:val="00D74B96"/>
    <w:rsid w:val="00D760E7"/>
    <w:rsid w:val="00D97DD4"/>
    <w:rsid w:val="00DA5C8F"/>
    <w:rsid w:val="00DB3533"/>
    <w:rsid w:val="00DB4699"/>
    <w:rsid w:val="00DB551B"/>
    <w:rsid w:val="00DC471D"/>
    <w:rsid w:val="00DE4BAB"/>
    <w:rsid w:val="00DF5F2B"/>
    <w:rsid w:val="00E03F19"/>
    <w:rsid w:val="00E2305E"/>
    <w:rsid w:val="00E603FC"/>
    <w:rsid w:val="00E60C23"/>
    <w:rsid w:val="00E60E67"/>
    <w:rsid w:val="00E663B8"/>
    <w:rsid w:val="00E81B9A"/>
    <w:rsid w:val="00E86AA2"/>
    <w:rsid w:val="00E93A88"/>
    <w:rsid w:val="00E97E79"/>
    <w:rsid w:val="00EA64B7"/>
    <w:rsid w:val="00EB6710"/>
    <w:rsid w:val="00EC58E8"/>
    <w:rsid w:val="00EC74D2"/>
    <w:rsid w:val="00ED76FB"/>
    <w:rsid w:val="00EF18F5"/>
    <w:rsid w:val="00EF6988"/>
    <w:rsid w:val="00F07149"/>
    <w:rsid w:val="00F2112F"/>
    <w:rsid w:val="00F34E4E"/>
    <w:rsid w:val="00F448B1"/>
    <w:rsid w:val="00F4537E"/>
    <w:rsid w:val="00F51C6D"/>
    <w:rsid w:val="00F52896"/>
    <w:rsid w:val="00F71612"/>
    <w:rsid w:val="00F71941"/>
    <w:rsid w:val="00F836B7"/>
    <w:rsid w:val="00F876A9"/>
    <w:rsid w:val="00F95675"/>
    <w:rsid w:val="00FD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7CFAF"/>
  <w15:chartTrackingRefBased/>
  <w15:docId w15:val="{E02F4692-FB44-40D1-B382-9532756C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01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5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52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331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31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31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31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31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1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14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76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0E7"/>
  </w:style>
  <w:style w:type="paragraph" w:styleId="Footer">
    <w:name w:val="footer"/>
    <w:basedOn w:val="Normal"/>
    <w:link w:val="FooterChar"/>
    <w:uiPriority w:val="99"/>
    <w:unhideWhenUsed/>
    <w:rsid w:val="00D76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A90E-B4EF-47AC-92AD-B483ECD95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</TotalTime>
  <Pages>4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Everett-Wade Hawkins</dc:creator>
  <cp:keywords/>
  <dc:description/>
  <cp:lastModifiedBy>Austin Hadamuscin</cp:lastModifiedBy>
  <cp:revision>185</cp:revision>
  <dcterms:created xsi:type="dcterms:W3CDTF">2022-03-11T03:21:00Z</dcterms:created>
  <dcterms:modified xsi:type="dcterms:W3CDTF">2022-03-26T15:16:00Z</dcterms:modified>
</cp:coreProperties>
</file>